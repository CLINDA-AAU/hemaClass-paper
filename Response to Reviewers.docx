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8DA" w:rsidRPr="00727942" w:rsidRDefault="009938DA">
      <w:pPr>
        <w:rPr>
          <w:rFonts w:eastAsia="Times New Roman"/>
          <w:b/>
          <w:color w:val="000000"/>
          <w:lang w:val="en-GB"/>
        </w:rPr>
      </w:pPr>
      <w:r w:rsidRPr="00727942">
        <w:rPr>
          <w:rFonts w:eastAsia="Times New Roman"/>
          <w:b/>
          <w:color w:val="000000"/>
          <w:lang w:val="en-GB"/>
        </w:rPr>
        <w:t xml:space="preserve">Dear PLOS </w:t>
      </w:r>
      <w:proofErr w:type="gramStart"/>
      <w:r w:rsidRPr="00727942">
        <w:rPr>
          <w:rFonts w:eastAsia="Times New Roman"/>
          <w:b/>
          <w:color w:val="000000"/>
          <w:lang w:val="en-GB"/>
        </w:rPr>
        <w:t>ONE</w:t>
      </w:r>
      <w:proofErr w:type="gramEnd"/>
      <w:r w:rsidRPr="00727942">
        <w:rPr>
          <w:rFonts w:eastAsia="Times New Roman"/>
          <w:b/>
          <w:color w:val="000000"/>
          <w:lang w:val="en-GB"/>
        </w:rPr>
        <w:t xml:space="preserve"> editor.</w:t>
      </w:r>
    </w:p>
    <w:p w:rsidR="009938DA" w:rsidRDefault="009938DA">
      <w:pPr>
        <w:rPr>
          <w:rFonts w:eastAsia="Times New Roman"/>
          <w:b/>
          <w:color w:val="000000"/>
          <w:lang w:val="en-GB"/>
        </w:rPr>
      </w:pPr>
      <w:r w:rsidRPr="00727942">
        <w:rPr>
          <w:rFonts w:eastAsia="Times New Roman"/>
          <w:b/>
          <w:color w:val="000000"/>
          <w:lang w:val="en-GB"/>
        </w:rPr>
        <w:t>We would like to thank the reviewers for the</w:t>
      </w:r>
      <w:r w:rsidR="00010707">
        <w:rPr>
          <w:rFonts w:eastAsia="Times New Roman"/>
          <w:b/>
          <w:color w:val="000000"/>
          <w:lang w:val="en-GB"/>
        </w:rPr>
        <w:t>ir</w:t>
      </w:r>
      <w:r w:rsidRPr="00727942">
        <w:rPr>
          <w:rFonts w:eastAsia="Times New Roman"/>
          <w:b/>
          <w:color w:val="000000"/>
          <w:lang w:val="en-GB"/>
        </w:rPr>
        <w:t xml:space="preserve"> helpful comments, which have helped improve the paper. Major changes in the text </w:t>
      </w:r>
      <w:proofErr w:type="gramStart"/>
      <w:r w:rsidRPr="00727942">
        <w:rPr>
          <w:rFonts w:eastAsia="Times New Roman"/>
          <w:b/>
          <w:color w:val="000000"/>
          <w:lang w:val="en-GB"/>
        </w:rPr>
        <w:t>are highlighted</w:t>
      </w:r>
      <w:proofErr w:type="gramEnd"/>
      <w:r w:rsidRPr="00727942">
        <w:rPr>
          <w:rFonts w:eastAsia="Times New Roman"/>
          <w:b/>
          <w:color w:val="000000"/>
          <w:lang w:val="en-GB"/>
        </w:rPr>
        <w:t xml:space="preserve"> in yellow, while individual comments are replied to in the answer below. Furthermore</w:t>
      </w:r>
      <w:r w:rsidR="00727942">
        <w:rPr>
          <w:rFonts w:eastAsia="Times New Roman"/>
          <w:b/>
          <w:color w:val="000000"/>
          <w:lang w:val="en-GB"/>
        </w:rPr>
        <w:t>,</w:t>
      </w:r>
      <w:r w:rsidRPr="00727942">
        <w:rPr>
          <w:rFonts w:eastAsia="Times New Roman"/>
          <w:b/>
          <w:color w:val="000000"/>
          <w:lang w:val="en-GB"/>
        </w:rPr>
        <w:t xml:space="preserve"> a new author, Rasmus F Brøndum, </w:t>
      </w:r>
      <w:proofErr w:type="gramStart"/>
      <w:r w:rsidRPr="00727942">
        <w:rPr>
          <w:rFonts w:eastAsia="Times New Roman"/>
          <w:b/>
          <w:color w:val="000000"/>
          <w:lang w:val="en-GB"/>
        </w:rPr>
        <w:t>has been added</w:t>
      </w:r>
      <w:proofErr w:type="gramEnd"/>
      <w:r w:rsidRPr="00727942">
        <w:rPr>
          <w:rFonts w:eastAsia="Times New Roman"/>
          <w:b/>
          <w:color w:val="000000"/>
          <w:lang w:val="en-GB"/>
        </w:rPr>
        <w:t xml:space="preserve"> since he has worked on the implementation and analysis of the calculation of RLE values for one-by-one normalized arrays.</w:t>
      </w:r>
    </w:p>
    <w:p w:rsidR="00893168" w:rsidRDefault="00893168" w:rsidP="00893168">
      <w:pPr>
        <w:spacing w:after="0"/>
        <w:rPr>
          <w:rFonts w:eastAsia="Times New Roman"/>
          <w:b/>
          <w:color w:val="000000"/>
          <w:lang w:val="en-GB"/>
        </w:rPr>
      </w:pPr>
      <w:r>
        <w:rPr>
          <w:rFonts w:eastAsia="Times New Roman"/>
          <w:b/>
          <w:color w:val="000000"/>
          <w:lang w:val="en-GB"/>
        </w:rPr>
        <w:t>On behalf of the authors</w:t>
      </w:r>
    </w:p>
    <w:p w:rsidR="00893168" w:rsidRDefault="00893168" w:rsidP="00893168">
      <w:pPr>
        <w:spacing w:after="0"/>
        <w:rPr>
          <w:rFonts w:eastAsia="Times New Roman"/>
          <w:b/>
          <w:color w:val="000000"/>
          <w:lang w:val="en-GB"/>
        </w:rPr>
      </w:pPr>
      <w:r>
        <w:rPr>
          <w:rFonts w:eastAsia="Times New Roman"/>
          <w:b/>
          <w:color w:val="000000"/>
          <w:lang w:val="en-GB"/>
        </w:rPr>
        <w:t>Martin Bøgsted</w:t>
      </w:r>
    </w:p>
    <w:p w:rsidR="00893168" w:rsidRPr="00727942" w:rsidRDefault="00893168" w:rsidP="00893168">
      <w:pPr>
        <w:spacing w:after="0"/>
        <w:rPr>
          <w:rFonts w:eastAsia="Times New Roman"/>
          <w:b/>
          <w:color w:val="000000"/>
          <w:lang w:val="en-GB"/>
        </w:rPr>
      </w:pPr>
    </w:p>
    <w:p w:rsidR="00E179A3" w:rsidRPr="00ED6F10" w:rsidRDefault="00044800">
      <w:pPr>
        <w:rPr>
          <w:rFonts w:eastAsia="Times New Roman"/>
          <w:color w:val="000000"/>
          <w:lang w:val="en-GB"/>
        </w:rPr>
      </w:pPr>
      <w:r w:rsidRPr="00ED6F10">
        <w:rPr>
          <w:rFonts w:eastAsia="Times New Roman"/>
          <w:color w:val="000000"/>
          <w:lang w:val="en-GB"/>
        </w:rPr>
        <w:t>Response to Reviewers</w:t>
      </w:r>
    </w:p>
    <w:p w:rsidR="009A7704" w:rsidRDefault="00044800" w:rsidP="00A1628A">
      <w:pPr>
        <w:textAlignment w:val="baseline"/>
        <w:rPr>
          <w:rFonts w:eastAsia="Times New Roman"/>
          <w:color w:val="000000"/>
          <w:lang w:val="en-GB"/>
        </w:rPr>
      </w:pPr>
      <w:r w:rsidRPr="00ED6F10">
        <w:rPr>
          <w:rFonts w:eastAsia="Times New Roman"/>
          <w:color w:val="000000"/>
          <w:lang w:val="en-GB"/>
        </w:rPr>
        <w:t xml:space="preserve">Reviewer #1: The manuscript by Falgreen et al. is well motivated and describes a research tool that could be of great value to the community. The website and analytical tools available are well developed. However, important issues regarding technological and cohort bias are given little attention in the manuscript, and completely absent from the web tool. The combination of ease of use and lack of attention to analytical detail will only create confusion as erroneous calls will proliferate. </w:t>
      </w:r>
      <w:r w:rsidRPr="00ED6F10">
        <w:rPr>
          <w:rFonts w:eastAsia="Times New Roman"/>
          <w:color w:val="000000"/>
          <w:lang w:val="en-GB"/>
        </w:rPr>
        <w:br/>
      </w:r>
      <w:r w:rsidRPr="00ED6F10">
        <w:rPr>
          <w:rFonts w:eastAsia="Times New Roman"/>
          <w:color w:val="000000"/>
          <w:lang w:val="en-GB"/>
        </w:rPr>
        <w:br/>
        <w:t xml:space="preserve">The current manuscript provides no method to assess whether the underlying assumptions are correct, and thus that the classifications are accurate. This is true for all the classifiers that are implemented. The authors must clearly state assumptions, suggest methods for assessment of technological and biological variation, and demonstrating the importance of these factors in both the manuscript and on the website. </w:t>
      </w:r>
      <w:r w:rsidRPr="00ED6F10">
        <w:rPr>
          <w:rFonts w:eastAsia="Times New Roman"/>
          <w:color w:val="000000"/>
          <w:lang w:val="en-GB"/>
        </w:rPr>
        <w:br/>
      </w:r>
      <w:r w:rsidRPr="00ED6F10">
        <w:rPr>
          <w:rFonts w:eastAsia="Times New Roman"/>
          <w:color w:val="000000"/>
          <w:lang w:val="en-GB"/>
        </w:rPr>
        <w:br/>
        <w:t>Primary criticisms:</w:t>
      </w:r>
      <w:r w:rsidRPr="00ED6F10">
        <w:rPr>
          <w:rFonts w:eastAsia="Times New Roman"/>
          <w:color w:val="000000"/>
          <w:lang w:val="en-GB"/>
        </w:rPr>
        <w:br/>
      </w:r>
      <w:r w:rsidRPr="00ED6F10">
        <w:rPr>
          <w:rFonts w:eastAsia="Times New Roman"/>
          <w:color w:val="000000"/>
          <w:lang w:val="en-GB"/>
        </w:rPr>
        <w:br/>
        <w:t xml:space="preserve">1. The one-by-one and reference based methods both carry assumptions which are not considered in detail by the manuscript. Calls in one-by-one normalization can be heavily biased by batch effects. Batch effects are typically probe specific, and thus the sample normalization will not remove them. The authors acknowledge this by proposing the reference normalization approach, and show that it is clearly superior with their reference set. However, if no reference set is available, then how does a researcher assess whether the assigned classification is accurate? A simple proposal would be to plot results of PCA to understand if the training and test cases are similar. Another possibility would be to calculate the RLE mean and IQR and consider invalidating a one-by-one classification if these statistics are too extreme. </w:t>
      </w:r>
    </w:p>
    <w:p w:rsidR="00A1628A" w:rsidRDefault="009A7704" w:rsidP="00A1628A">
      <w:pPr>
        <w:textAlignment w:val="baseline"/>
        <w:rPr>
          <w:i/>
          <w:iCs/>
          <w:color w:val="000000"/>
          <w:lang w:val="en-US"/>
        </w:rPr>
      </w:pPr>
      <w:r w:rsidRPr="009A7704">
        <w:rPr>
          <w:rFonts w:eastAsia="Times New Roman"/>
          <w:b/>
          <w:color w:val="000000"/>
          <w:lang w:val="en-GB"/>
        </w:rPr>
        <w:t>AU:</w:t>
      </w:r>
      <w:r>
        <w:rPr>
          <w:rFonts w:eastAsia="Times New Roman"/>
          <w:b/>
          <w:color w:val="000000"/>
          <w:lang w:val="en-GB"/>
        </w:rPr>
        <w:t xml:space="preserve"> We have implemented calculation of the RLE into HemaClass and tested it’s validity for distinguishing between a “proper” and “improper” user reference. We find that an RLE IQR of 0.6 serves as a reasonable threshold for this purpose, although it is not foolproof. This is now </w:t>
      </w:r>
      <w:r w:rsidR="00AD6498">
        <w:rPr>
          <w:rFonts w:eastAsia="Times New Roman"/>
          <w:b/>
          <w:color w:val="000000"/>
          <w:lang w:val="en-GB"/>
        </w:rPr>
        <w:t xml:space="preserve">mentioned </w:t>
      </w:r>
      <w:r>
        <w:rPr>
          <w:rFonts w:eastAsia="Times New Roman"/>
          <w:b/>
          <w:color w:val="000000"/>
          <w:lang w:val="en-GB"/>
        </w:rPr>
        <w:t>in the discussion and more detail is given in supplementary section S6. Furthermore</w:t>
      </w:r>
      <w:r w:rsidR="00AD6498">
        <w:rPr>
          <w:rFonts w:eastAsia="Times New Roman"/>
          <w:b/>
          <w:color w:val="000000"/>
          <w:lang w:val="en-GB"/>
        </w:rPr>
        <w:t>,</w:t>
      </w:r>
      <w:r>
        <w:rPr>
          <w:rFonts w:eastAsia="Times New Roman"/>
          <w:b/>
          <w:color w:val="000000"/>
          <w:lang w:val="en-GB"/>
        </w:rPr>
        <w:t xml:space="preserve"> we now make a more modest evaluation of the results obtained with an ExLab one-by-one RMA reference and more clearly emphasize that users should supply their own reference for valid results.</w:t>
      </w:r>
      <w:r w:rsidR="00044800" w:rsidRPr="00ED6F10">
        <w:rPr>
          <w:rFonts w:eastAsia="Times New Roman"/>
          <w:color w:val="000000"/>
          <w:lang w:val="en-GB"/>
        </w:rPr>
        <w:br/>
      </w:r>
      <w:r w:rsidR="00044800" w:rsidRPr="00ED6F10">
        <w:rPr>
          <w:rFonts w:eastAsia="Times New Roman"/>
          <w:color w:val="000000"/>
          <w:lang w:val="en-GB"/>
        </w:rPr>
        <w:br/>
        <w:t xml:space="preserve">2. My criticism of the reference based method is similar - there is no way to assess whether a reference set adequately represents the training set. This is especially important since the method performs scaling of the probeset estimates to have similar mean and variance between the training set and the reference set. This method is very reasonable, but the authors should acknowledge the underlying assumption that the training and reference sets are random samples of the same population. When this assumption is not true, then the reference set will greatly bias the normalization and result in erroneous classification. The authors should clearly state this and any other assumptions of the reference based scaling that is performed, should </w:t>
      </w:r>
      <w:r w:rsidR="00044800" w:rsidRPr="00ED6F10">
        <w:rPr>
          <w:rFonts w:eastAsia="Times New Roman"/>
          <w:color w:val="000000"/>
          <w:lang w:val="en-GB"/>
        </w:rPr>
        <w:lastRenderedPageBreak/>
        <w:t>demonstrate the importance of this assumption experimentally, and implement methods to assess the reliability of a given reference set.</w:t>
      </w:r>
      <w:r w:rsidR="00044800" w:rsidRPr="00ED6F10">
        <w:rPr>
          <w:rFonts w:eastAsia="Times New Roman"/>
          <w:color w:val="000000"/>
          <w:lang w:val="en-GB"/>
        </w:rPr>
        <w:br/>
      </w:r>
    </w:p>
    <w:p w:rsidR="00A1628A" w:rsidRPr="00A1628A" w:rsidRDefault="00A1628A" w:rsidP="00A1628A">
      <w:pPr>
        <w:textAlignment w:val="baseline"/>
        <w:rPr>
          <w:b/>
          <w:iCs/>
          <w:color w:val="000000"/>
          <w:lang w:val="en-US"/>
        </w:rPr>
      </w:pPr>
      <w:r w:rsidRPr="00A1628A">
        <w:rPr>
          <w:b/>
          <w:iCs/>
          <w:color w:val="000000"/>
          <w:lang w:val="en-US"/>
        </w:rPr>
        <w:t xml:space="preserve">AU: We acknowledge </w:t>
      </w:r>
      <w:r w:rsidR="00A54C07">
        <w:rPr>
          <w:b/>
          <w:iCs/>
          <w:color w:val="000000"/>
          <w:lang w:val="en-US"/>
        </w:rPr>
        <w:t xml:space="preserve">that </w:t>
      </w:r>
      <w:r w:rsidRPr="00A1628A">
        <w:rPr>
          <w:b/>
          <w:iCs/>
          <w:color w:val="000000"/>
          <w:lang w:val="en-US"/>
        </w:rPr>
        <w:t xml:space="preserve">this is </w:t>
      </w:r>
      <w:r w:rsidR="005454CE">
        <w:rPr>
          <w:b/>
          <w:iCs/>
          <w:color w:val="000000"/>
          <w:lang w:val="en-US"/>
        </w:rPr>
        <w:t xml:space="preserve">a reasonable </w:t>
      </w:r>
      <w:r w:rsidRPr="00A1628A">
        <w:rPr>
          <w:b/>
          <w:iCs/>
          <w:color w:val="000000"/>
          <w:lang w:val="en-US"/>
        </w:rPr>
        <w:t xml:space="preserve">question to ask. However, in these types of analyses it is not </w:t>
      </w:r>
      <w:r w:rsidR="005454CE">
        <w:rPr>
          <w:b/>
          <w:iCs/>
          <w:color w:val="000000"/>
          <w:lang w:val="en-US"/>
        </w:rPr>
        <w:t>possible</w:t>
      </w:r>
      <w:r w:rsidR="005454CE" w:rsidRPr="00A1628A">
        <w:rPr>
          <w:b/>
          <w:iCs/>
          <w:color w:val="000000"/>
          <w:lang w:val="en-US"/>
        </w:rPr>
        <w:t xml:space="preserve"> </w:t>
      </w:r>
      <w:r w:rsidRPr="00A1628A">
        <w:rPr>
          <w:b/>
          <w:iCs/>
          <w:color w:val="000000"/>
          <w:lang w:val="en-US"/>
        </w:rPr>
        <w:t xml:space="preserve">to expect </w:t>
      </w:r>
      <w:r w:rsidR="00782586">
        <w:rPr>
          <w:b/>
          <w:iCs/>
          <w:color w:val="000000"/>
          <w:lang w:val="en-US"/>
        </w:rPr>
        <w:t xml:space="preserve">that </w:t>
      </w:r>
      <w:r w:rsidRPr="00A1628A">
        <w:rPr>
          <w:b/>
          <w:iCs/>
          <w:color w:val="000000"/>
          <w:lang w:val="en-US"/>
        </w:rPr>
        <w:t>the validation data (i.e. GEP from patient data) represent</w:t>
      </w:r>
      <w:r w:rsidR="00782586">
        <w:rPr>
          <w:b/>
          <w:iCs/>
          <w:color w:val="000000"/>
          <w:lang w:val="en-US"/>
        </w:rPr>
        <w:t>s</w:t>
      </w:r>
      <w:r w:rsidRPr="00A1628A">
        <w:rPr>
          <w:b/>
          <w:iCs/>
          <w:color w:val="000000"/>
          <w:lang w:val="en-US"/>
        </w:rPr>
        <w:t xml:space="preserve"> the training data (i.e. GEP from sorted normal tissue) as the training data is based on very different tissue as well as subpopulations sorted and profiled under very well controlled conditions. One should </w:t>
      </w:r>
      <w:r w:rsidR="005454CE">
        <w:rPr>
          <w:b/>
          <w:iCs/>
          <w:color w:val="000000"/>
          <w:lang w:val="en-US"/>
        </w:rPr>
        <w:t xml:space="preserve">recall </w:t>
      </w:r>
      <w:r w:rsidR="00782586">
        <w:rPr>
          <w:b/>
          <w:iCs/>
          <w:color w:val="000000"/>
          <w:lang w:val="en-US"/>
        </w:rPr>
        <w:t xml:space="preserve">that </w:t>
      </w:r>
      <w:r w:rsidR="005454CE">
        <w:rPr>
          <w:b/>
          <w:iCs/>
          <w:color w:val="000000"/>
          <w:lang w:val="en-US"/>
        </w:rPr>
        <w:t xml:space="preserve">the process is </w:t>
      </w:r>
      <w:r w:rsidR="00782586">
        <w:rPr>
          <w:b/>
          <w:iCs/>
          <w:color w:val="000000"/>
          <w:lang w:val="en-US"/>
        </w:rPr>
        <w:t xml:space="preserve">that </w:t>
      </w:r>
      <w:r w:rsidRPr="00A1628A">
        <w:rPr>
          <w:b/>
          <w:iCs/>
          <w:color w:val="000000"/>
          <w:lang w:val="en-US"/>
        </w:rPr>
        <w:t>we find the subpopulation which look</w:t>
      </w:r>
      <w:r w:rsidR="00782586">
        <w:rPr>
          <w:b/>
          <w:iCs/>
          <w:color w:val="000000"/>
          <w:lang w:val="en-US"/>
        </w:rPr>
        <w:t>s</w:t>
      </w:r>
      <w:r w:rsidRPr="00A1628A">
        <w:rPr>
          <w:b/>
          <w:iCs/>
          <w:color w:val="000000"/>
          <w:lang w:val="en-US"/>
        </w:rPr>
        <w:t xml:space="preserve"> most similar to the patient data. When that is done</w:t>
      </w:r>
      <w:r w:rsidR="00A54C07">
        <w:rPr>
          <w:b/>
          <w:iCs/>
          <w:color w:val="000000"/>
          <w:lang w:val="en-US"/>
        </w:rPr>
        <w:t>,</w:t>
      </w:r>
      <w:r w:rsidRPr="00A1628A">
        <w:rPr>
          <w:b/>
          <w:iCs/>
          <w:color w:val="000000"/>
          <w:lang w:val="en-US"/>
        </w:rPr>
        <w:t xml:space="preserve"> one investigates whether the </w:t>
      </w:r>
      <w:r w:rsidR="005454CE">
        <w:rPr>
          <w:b/>
          <w:iCs/>
          <w:color w:val="000000"/>
          <w:lang w:val="en-US"/>
        </w:rPr>
        <w:t xml:space="preserve">stratification method </w:t>
      </w:r>
      <w:r w:rsidRPr="00A1628A">
        <w:rPr>
          <w:b/>
          <w:iCs/>
          <w:color w:val="000000"/>
          <w:lang w:val="en-US"/>
        </w:rPr>
        <w:t>has prognostic potential. The rationale behind this is then validated by biological analyses</w:t>
      </w:r>
      <w:r w:rsidR="005454CE">
        <w:rPr>
          <w:b/>
          <w:iCs/>
          <w:color w:val="000000"/>
          <w:lang w:val="en-US"/>
        </w:rPr>
        <w:t xml:space="preserve"> both</w:t>
      </w:r>
      <w:r w:rsidRPr="00A1628A">
        <w:rPr>
          <w:b/>
          <w:iCs/>
          <w:color w:val="000000"/>
          <w:lang w:val="en-US"/>
        </w:rPr>
        <w:t xml:space="preserve"> </w:t>
      </w:r>
      <w:r w:rsidRPr="00782586">
        <w:rPr>
          <w:b/>
          <w:i/>
          <w:iCs/>
          <w:color w:val="000000"/>
          <w:lang w:val="en-US"/>
        </w:rPr>
        <w:t>in silico</w:t>
      </w:r>
      <w:r w:rsidRPr="00A1628A">
        <w:rPr>
          <w:b/>
          <w:iCs/>
          <w:color w:val="000000"/>
          <w:lang w:val="en-US"/>
        </w:rPr>
        <w:t xml:space="preserve"> as well as in the wetlab. If “the classification” turns out to be reasonable one “forgets” about the training data and we only need to validate against the cohort based results. This procedure is well known from other similar cell of origin approaches, see e.g. Rosenwald et al. (2002) New England Journal of Medicine 25:1937—1947 for an ABC/GCB example and  Figure 1C of Rapin et al. (2013)Blood 123:894—904 for an example in subclassification of AML.</w:t>
      </w:r>
    </w:p>
    <w:p w:rsidR="005454CE" w:rsidRDefault="00A1628A" w:rsidP="00A1628A">
      <w:pPr>
        <w:rPr>
          <w:b/>
          <w:iCs/>
          <w:color w:val="000000"/>
          <w:lang w:val="en-US"/>
        </w:rPr>
      </w:pPr>
      <w:r w:rsidRPr="00A1628A">
        <w:rPr>
          <w:b/>
          <w:iCs/>
          <w:color w:val="000000"/>
          <w:lang w:val="en-US"/>
        </w:rPr>
        <w:t xml:space="preserve">In these types of </w:t>
      </w:r>
      <w:proofErr w:type="gramStart"/>
      <w:r w:rsidRPr="00A1628A">
        <w:rPr>
          <w:b/>
          <w:iCs/>
          <w:color w:val="000000"/>
          <w:lang w:val="en-US"/>
        </w:rPr>
        <w:t>analyses</w:t>
      </w:r>
      <w:proofErr w:type="gramEnd"/>
      <w:r w:rsidRPr="00A1628A">
        <w:rPr>
          <w:b/>
          <w:iCs/>
          <w:color w:val="000000"/>
          <w:lang w:val="en-US"/>
        </w:rPr>
        <w:t xml:space="preserve"> one has to </w:t>
      </w:r>
      <w:r w:rsidR="00A54C07">
        <w:rPr>
          <w:b/>
          <w:iCs/>
          <w:color w:val="000000"/>
          <w:lang w:val="en-US"/>
        </w:rPr>
        <w:t xml:space="preserve">trust </w:t>
      </w:r>
      <w:r w:rsidR="001E35FE">
        <w:rPr>
          <w:b/>
          <w:iCs/>
          <w:color w:val="000000"/>
          <w:lang w:val="en-US"/>
        </w:rPr>
        <w:t xml:space="preserve">the </w:t>
      </w:r>
      <w:r w:rsidRPr="00A1628A">
        <w:rPr>
          <w:b/>
          <w:iCs/>
          <w:color w:val="000000"/>
          <w:lang w:val="en-US"/>
        </w:rPr>
        <w:t xml:space="preserve">right tissue </w:t>
      </w:r>
      <w:r w:rsidR="00A54C07">
        <w:rPr>
          <w:b/>
          <w:iCs/>
          <w:color w:val="000000"/>
          <w:lang w:val="en-US"/>
        </w:rPr>
        <w:t xml:space="preserve">has been extracted </w:t>
      </w:r>
      <w:r w:rsidRPr="00A1628A">
        <w:rPr>
          <w:b/>
          <w:iCs/>
          <w:color w:val="000000"/>
          <w:lang w:val="en-US"/>
        </w:rPr>
        <w:t xml:space="preserve">and handled correctly </w:t>
      </w:r>
      <w:r w:rsidR="00A54C07" w:rsidRPr="00A1628A">
        <w:rPr>
          <w:b/>
          <w:iCs/>
          <w:color w:val="000000"/>
          <w:lang w:val="en-US"/>
        </w:rPr>
        <w:t xml:space="preserve">through all the steps </w:t>
      </w:r>
      <w:r w:rsidRPr="00A1628A">
        <w:rPr>
          <w:b/>
          <w:iCs/>
          <w:color w:val="000000"/>
          <w:lang w:val="en-US"/>
        </w:rPr>
        <w:t xml:space="preserve">in the laboratory ending up with </w:t>
      </w:r>
      <w:r w:rsidR="005454CE">
        <w:rPr>
          <w:b/>
          <w:iCs/>
          <w:color w:val="000000"/>
          <w:lang w:val="en-US"/>
        </w:rPr>
        <w:t>a</w:t>
      </w:r>
      <w:r w:rsidR="005454CE" w:rsidRPr="00A1628A">
        <w:rPr>
          <w:b/>
          <w:iCs/>
          <w:color w:val="000000"/>
          <w:lang w:val="en-US"/>
        </w:rPr>
        <w:t xml:space="preserve"> </w:t>
      </w:r>
      <w:r w:rsidRPr="00A1628A">
        <w:rPr>
          <w:b/>
          <w:iCs/>
          <w:color w:val="000000"/>
          <w:lang w:val="en-US"/>
        </w:rPr>
        <w:t>reference array data set</w:t>
      </w:r>
      <w:r w:rsidR="005454CE">
        <w:rPr>
          <w:b/>
          <w:iCs/>
          <w:color w:val="000000"/>
          <w:lang w:val="en-US"/>
        </w:rPr>
        <w:t>, which has the sufficient quality</w:t>
      </w:r>
      <w:r w:rsidRPr="00A1628A">
        <w:rPr>
          <w:b/>
          <w:iCs/>
          <w:color w:val="000000"/>
          <w:lang w:val="en-US"/>
        </w:rPr>
        <w:t xml:space="preserve">. </w:t>
      </w:r>
      <w:r w:rsidR="005454CE">
        <w:rPr>
          <w:b/>
          <w:iCs/>
          <w:color w:val="000000"/>
          <w:lang w:val="en-US"/>
        </w:rPr>
        <w:t xml:space="preserve">The latter could be ensured by having a central tissue bank with officially approved data by </w:t>
      </w:r>
      <w:proofErr w:type="spellStart"/>
      <w:proofErr w:type="gramStart"/>
      <w:r w:rsidR="005454CE">
        <w:rPr>
          <w:b/>
          <w:iCs/>
          <w:color w:val="000000"/>
          <w:lang w:val="en-US"/>
        </w:rPr>
        <w:t>e.g</w:t>
      </w:r>
      <w:proofErr w:type="spellEnd"/>
      <w:r w:rsidR="005454CE">
        <w:rPr>
          <w:b/>
          <w:iCs/>
          <w:color w:val="000000"/>
          <w:lang w:val="en-US"/>
        </w:rPr>
        <w:t xml:space="preserve"> </w:t>
      </w:r>
      <w:r w:rsidR="001E35FE">
        <w:rPr>
          <w:b/>
          <w:iCs/>
          <w:color w:val="000000"/>
          <w:lang w:val="en-US"/>
        </w:rPr>
        <w:t xml:space="preserve"> an</w:t>
      </w:r>
      <w:proofErr w:type="gramEnd"/>
      <w:r w:rsidR="001E35FE">
        <w:rPr>
          <w:b/>
          <w:iCs/>
          <w:color w:val="000000"/>
          <w:lang w:val="en-US"/>
        </w:rPr>
        <w:t xml:space="preserve"> </w:t>
      </w:r>
      <w:r w:rsidR="005454CE">
        <w:rPr>
          <w:b/>
          <w:iCs/>
          <w:color w:val="000000"/>
          <w:lang w:val="en-US"/>
        </w:rPr>
        <w:t xml:space="preserve">international </w:t>
      </w:r>
      <w:r w:rsidR="001E35FE">
        <w:rPr>
          <w:b/>
          <w:iCs/>
          <w:color w:val="000000"/>
          <w:lang w:val="en-US"/>
        </w:rPr>
        <w:t xml:space="preserve">consortia </w:t>
      </w:r>
      <w:r w:rsidR="005454CE">
        <w:rPr>
          <w:b/>
          <w:iCs/>
          <w:color w:val="000000"/>
          <w:lang w:val="en-US"/>
        </w:rPr>
        <w:t xml:space="preserve">for the specific diseases.  Our reference data </w:t>
      </w:r>
      <w:proofErr w:type="gramStart"/>
      <w:r w:rsidR="005454CE">
        <w:rPr>
          <w:b/>
          <w:iCs/>
          <w:color w:val="000000"/>
          <w:lang w:val="en-US"/>
        </w:rPr>
        <w:t>have for instance been controlled</w:t>
      </w:r>
      <w:proofErr w:type="gramEnd"/>
      <w:r w:rsidR="005454CE">
        <w:rPr>
          <w:b/>
          <w:iCs/>
          <w:color w:val="000000"/>
          <w:lang w:val="en-US"/>
        </w:rPr>
        <w:t xml:space="preserve"> by looking at the frequency of ABC/GCBs</w:t>
      </w:r>
      <w:r w:rsidR="001E35FE">
        <w:rPr>
          <w:b/>
          <w:iCs/>
          <w:color w:val="000000"/>
          <w:lang w:val="en-US"/>
        </w:rPr>
        <w:t xml:space="preserve">, BAGS classes and their </w:t>
      </w:r>
      <w:r w:rsidR="005454CE">
        <w:rPr>
          <w:b/>
          <w:iCs/>
          <w:color w:val="000000"/>
          <w:lang w:val="en-US"/>
        </w:rPr>
        <w:t>survival curves</w:t>
      </w:r>
      <w:r w:rsidR="001E35FE">
        <w:rPr>
          <w:b/>
          <w:iCs/>
          <w:color w:val="000000"/>
          <w:lang w:val="en-US"/>
        </w:rPr>
        <w:t xml:space="preserve"> as well as </w:t>
      </w:r>
      <w:r w:rsidR="005454CE">
        <w:rPr>
          <w:b/>
          <w:iCs/>
          <w:color w:val="000000"/>
          <w:lang w:val="en-US"/>
        </w:rPr>
        <w:t>tissue control by experienced pathologists.</w:t>
      </w:r>
    </w:p>
    <w:p w:rsidR="00A1628A" w:rsidRPr="00A1628A" w:rsidRDefault="00A1628A" w:rsidP="00A1628A">
      <w:pPr>
        <w:rPr>
          <w:b/>
          <w:iCs/>
          <w:color w:val="000000"/>
          <w:lang w:val="en-US"/>
        </w:rPr>
      </w:pPr>
      <w:r w:rsidRPr="00A1628A">
        <w:rPr>
          <w:b/>
          <w:iCs/>
          <w:color w:val="000000"/>
          <w:lang w:val="en-US"/>
        </w:rPr>
        <w:t>As long as the reference set is trustworthy one could use the RLE procedures outlined above to assess the quality</w:t>
      </w:r>
      <w:r w:rsidR="005454CE">
        <w:rPr>
          <w:b/>
          <w:iCs/>
          <w:color w:val="000000"/>
          <w:lang w:val="en-US"/>
        </w:rPr>
        <w:t xml:space="preserve"> in a one-by-one manner</w:t>
      </w:r>
      <w:r w:rsidRPr="00A1628A">
        <w:rPr>
          <w:b/>
          <w:iCs/>
          <w:color w:val="000000"/>
          <w:lang w:val="en-US"/>
        </w:rPr>
        <w:t>. These assumptions have now been clearly stated in the paper.</w:t>
      </w:r>
    </w:p>
    <w:p w:rsidR="001F0430" w:rsidRDefault="00044800" w:rsidP="00044800">
      <w:pPr>
        <w:spacing w:after="240"/>
        <w:rPr>
          <w:rFonts w:eastAsia="Times New Roman"/>
          <w:color w:val="000000"/>
          <w:lang w:val="en-GB"/>
        </w:rPr>
      </w:pPr>
      <w:r w:rsidRPr="00ED6F10">
        <w:rPr>
          <w:rFonts w:eastAsia="Times New Roman"/>
          <w:color w:val="000000"/>
          <w:lang w:val="en-GB"/>
        </w:rPr>
        <w:br/>
        <w:t xml:space="preserve">3. Table 3 measures one-by-one and reference based assignments against the cohort based assignment. I understand the nature of this comparison, but these measures should also be compared to the gold standard assignment as in Table 2. </w:t>
      </w:r>
    </w:p>
    <w:p w:rsidR="00A65502" w:rsidRPr="00ED6F10" w:rsidRDefault="001F0430" w:rsidP="00044800">
      <w:pPr>
        <w:spacing w:after="240"/>
        <w:rPr>
          <w:rFonts w:eastAsia="Times New Roman"/>
          <w:color w:val="000000"/>
          <w:lang w:val="en-GB"/>
        </w:rPr>
      </w:pPr>
      <w:r w:rsidRPr="001F0430">
        <w:rPr>
          <w:rFonts w:eastAsia="Times New Roman"/>
          <w:b/>
          <w:color w:val="000000"/>
          <w:lang w:val="en-GB"/>
        </w:rPr>
        <w:t xml:space="preserve">AU: We have added </w:t>
      </w:r>
      <w:r>
        <w:rPr>
          <w:rFonts w:eastAsia="Times New Roman"/>
          <w:b/>
          <w:color w:val="000000"/>
          <w:lang w:val="en-GB"/>
        </w:rPr>
        <w:t>comparisons between Wright ABC/GCB classifications on cohort normalized data and ABC/GCB classifications obtained by applying the elastic net classifier on one-by-one normalized data.</w:t>
      </w:r>
      <w:r w:rsidR="00044800" w:rsidRPr="001F0430">
        <w:rPr>
          <w:rFonts w:eastAsia="Times New Roman"/>
          <w:b/>
          <w:color w:val="000000"/>
          <w:lang w:val="en-GB"/>
        </w:rPr>
        <w:br/>
      </w:r>
      <w:r w:rsidR="00044800" w:rsidRPr="00ED6F10">
        <w:rPr>
          <w:rFonts w:eastAsia="Times New Roman"/>
          <w:color w:val="000000"/>
          <w:lang w:val="en-GB"/>
        </w:rPr>
        <w:br/>
        <w:t>Secondary:</w:t>
      </w:r>
      <w:r w:rsidR="00044800" w:rsidRPr="00ED6F10">
        <w:rPr>
          <w:rFonts w:eastAsia="Times New Roman"/>
          <w:color w:val="000000"/>
          <w:lang w:val="en-GB"/>
        </w:rPr>
        <w:br/>
      </w:r>
      <w:r w:rsidR="00044800" w:rsidRPr="00ED6F10">
        <w:rPr>
          <w:rFonts w:eastAsia="Times New Roman"/>
          <w:color w:val="000000"/>
          <w:lang w:val="en-GB"/>
        </w:rPr>
        <w:br/>
        <w:t>1. The one-by-one RMA procedure was previously described as fRMA BY McCall et al. (Biostatistics, 2010) and later described by Piccolo et al., (Genomics, 2012). One or both of these should be cited as appropriate</w:t>
      </w:r>
    </w:p>
    <w:p w:rsidR="00FD7D67" w:rsidRDefault="00A65502" w:rsidP="00044800">
      <w:pPr>
        <w:spacing w:after="240"/>
        <w:rPr>
          <w:rFonts w:eastAsia="Times New Roman"/>
          <w:color w:val="000000"/>
          <w:lang w:val="en-GB"/>
        </w:rPr>
      </w:pPr>
      <w:r w:rsidRPr="00ED6F10">
        <w:rPr>
          <w:rFonts w:eastAsia="Times New Roman"/>
          <w:b/>
          <w:color w:val="000000"/>
          <w:lang w:val="en-GB"/>
        </w:rPr>
        <w:t xml:space="preserve">AU: We have added references to previous </w:t>
      </w:r>
      <w:r w:rsidR="001F0430">
        <w:rPr>
          <w:rFonts w:eastAsia="Times New Roman"/>
          <w:b/>
          <w:color w:val="000000"/>
          <w:lang w:val="en-GB"/>
        </w:rPr>
        <w:t>approaches, and discussion of an application of the fRMA approach.</w:t>
      </w:r>
      <w:r w:rsidR="00044800" w:rsidRPr="00ED6F10">
        <w:rPr>
          <w:rFonts w:eastAsia="Times New Roman"/>
          <w:b/>
          <w:color w:val="000000"/>
          <w:lang w:val="en-GB"/>
        </w:rPr>
        <w:br/>
      </w:r>
      <w:r w:rsidR="00044800" w:rsidRPr="00ED6F10">
        <w:rPr>
          <w:rFonts w:eastAsia="Times New Roman"/>
          <w:color w:val="000000"/>
          <w:lang w:val="en-GB"/>
        </w:rPr>
        <w:br/>
        <w:t>2. The manuscript has numerous typos, missing words, changes in tense, etc - too many to list as this point. One of note is a lack of reference to table 2 in the text that describes these results.</w:t>
      </w:r>
    </w:p>
    <w:p w:rsidR="00F12F4A" w:rsidRPr="00ED6F10" w:rsidRDefault="00FD7D67" w:rsidP="00044800">
      <w:pPr>
        <w:spacing w:after="240"/>
        <w:rPr>
          <w:rFonts w:eastAsia="Times New Roman"/>
          <w:color w:val="000000"/>
          <w:lang w:val="en-GB"/>
        </w:rPr>
      </w:pPr>
      <w:r w:rsidRPr="00FD7D67">
        <w:rPr>
          <w:rFonts w:eastAsia="Times New Roman"/>
          <w:b/>
          <w:color w:val="000000"/>
          <w:lang w:val="en-GB"/>
        </w:rPr>
        <w:t>AU: We have added a reference to table 2 in the text, and proofread the manuscript to clear up typos and grammatical errors.</w:t>
      </w:r>
      <w:r w:rsidR="00044800" w:rsidRPr="00ED6F10">
        <w:rPr>
          <w:rFonts w:eastAsia="Times New Roman"/>
          <w:color w:val="000000"/>
          <w:lang w:val="en-GB"/>
        </w:rPr>
        <w:br/>
      </w:r>
      <w:r w:rsidR="00044800" w:rsidRPr="00ED6F10">
        <w:rPr>
          <w:rFonts w:eastAsia="Times New Roman"/>
          <w:color w:val="000000"/>
          <w:lang w:val="en-GB"/>
        </w:rPr>
        <w:lastRenderedPageBreak/>
        <w:br/>
        <w:t>3. How many genes are used in the REGS and BAGS classifiers?</w:t>
      </w:r>
    </w:p>
    <w:p w:rsidR="00FD7D67" w:rsidRDefault="00F12F4A" w:rsidP="00044800">
      <w:pPr>
        <w:spacing w:after="240"/>
        <w:rPr>
          <w:rFonts w:eastAsia="Times New Roman"/>
          <w:b/>
          <w:color w:val="000000"/>
          <w:lang w:val="en-GB"/>
        </w:rPr>
      </w:pPr>
      <w:r w:rsidRPr="00ED6F10">
        <w:rPr>
          <w:rFonts w:eastAsia="Times New Roman"/>
          <w:b/>
          <w:color w:val="000000"/>
          <w:lang w:val="en-GB"/>
        </w:rPr>
        <w:t xml:space="preserve">AU: </w:t>
      </w:r>
      <w:r w:rsidR="00FD7D67">
        <w:rPr>
          <w:rFonts w:eastAsia="Times New Roman"/>
          <w:b/>
          <w:color w:val="000000"/>
          <w:lang w:val="en-GB"/>
        </w:rPr>
        <w:t>We have added a table (S5) to the supplementary material with the number of probes and corresponding gene annotations for each of the classifiers used in the manuscript.</w:t>
      </w:r>
    </w:p>
    <w:p w:rsidR="00FD7D67" w:rsidRDefault="00044800" w:rsidP="00044800">
      <w:pPr>
        <w:spacing w:after="240"/>
        <w:rPr>
          <w:rFonts w:eastAsia="Times New Roman"/>
          <w:color w:val="000000"/>
          <w:lang w:val="en-GB"/>
        </w:rPr>
      </w:pPr>
      <w:r w:rsidRPr="00ED6F10">
        <w:rPr>
          <w:rFonts w:eastAsia="Times New Roman"/>
          <w:color w:val="000000"/>
          <w:lang w:val="en-GB"/>
        </w:rPr>
        <w:t>4. The conclusion states that the method is for 'microarrays', but the current implementation only applies to a few specific Affymetrix chips. More specificity (or broadening of acceptable inputs to the tool) is needed here.</w:t>
      </w:r>
    </w:p>
    <w:p w:rsidR="00F12F4A" w:rsidRPr="00ED6F10" w:rsidRDefault="00FD7D67" w:rsidP="00044800">
      <w:pPr>
        <w:spacing w:after="240"/>
        <w:rPr>
          <w:rFonts w:eastAsia="Times New Roman"/>
          <w:color w:val="000000"/>
          <w:lang w:val="en-GB"/>
        </w:rPr>
      </w:pPr>
      <w:r w:rsidRPr="00FD7D67">
        <w:rPr>
          <w:rFonts w:eastAsia="Times New Roman"/>
          <w:b/>
          <w:color w:val="000000"/>
          <w:lang w:val="en-GB"/>
        </w:rPr>
        <w:t>AU: The con</w:t>
      </w:r>
      <w:r>
        <w:rPr>
          <w:rFonts w:eastAsia="Times New Roman"/>
          <w:b/>
          <w:color w:val="000000"/>
          <w:lang w:val="en-GB"/>
        </w:rPr>
        <w:t>clusion in the text does not mention microarrays, while the s</w:t>
      </w:r>
      <w:r w:rsidR="00AD6498">
        <w:rPr>
          <w:rFonts w:eastAsia="Times New Roman"/>
          <w:b/>
          <w:color w:val="000000"/>
          <w:lang w:val="en-GB"/>
        </w:rPr>
        <w:t>uggestion in the abstract-</w:t>
      </w:r>
      <w:r>
        <w:rPr>
          <w:rFonts w:eastAsia="Times New Roman"/>
          <w:b/>
          <w:color w:val="000000"/>
          <w:lang w:val="en-GB"/>
        </w:rPr>
        <w:t xml:space="preserve">conclusion that the proposed one-by-one pre-processing method is relevant for all researchers using microarrays is valid. Using the functions implemented in HemaClass it is indeed possible to build and use a user reference for other arrays </w:t>
      </w:r>
      <w:r w:rsidR="009A7704">
        <w:rPr>
          <w:rFonts w:eastAsia="Times New Roman"/>
          <w:b/>
          <w:color w:val="000000"/>
          <w:lang w:val="en-GB"/>
        </w:rPr>
        <w:t xml:space="preserve">than </w:t>
      </w:r>
      <w:r>
        <w:rPr>
          <w:rFonts w:eastAsia="Times New Roman"/>
          <w:b/>
          <w:color w:val="000000"/>
          <w:lang w:val="en-GB"/>
        </w:rPr>
        <w:t>the u133+2, but you are correct that the classifiers only works with one specific array.</w:t>
      </w:r>
      <w:r w:rsidR="00044800" w:rsidRPr="00ED6F10">
        <w:rPr>
          <w:rFonts w:eastAsia="Times New Roman"/>
          <w:color w:val="000000"/>
          <w:lang w:val="en-GB"/>
        </w:rPr>
        <w:br/>
      </w:r>
      <w:r w:rsidR="00044800" w:rsidRPr="00ED6F10">
        <w:rPr>
          <w:rFonts w:eastAsia="Times New Roman"/>
          <w:color w:val="000000"/>
          <w:lang w:val="en-GB"/>
        </w:rPr>
        <w:br/>
        <w:t>5. If an Affymetrix array doesn't have one of the classifier genes, then is the model re-trainined without that gene? Or is it imputed from the training set? or can a value be missing? How does this affect classification performance?</w:t>
      </w:r>
    </w:p>
    <w:p w:rsidR="009A7704" w:rsidRDefault="00F12F4A" w:rsidP="00044800">
      <w:pPr>
        <w:spacing w:after="240"/>
        <w:rPr>
          <w:rFonts w:eastAsia="Times New Roman"/>
          <w:color w:val="000000"/>
          <w:lang w:val="en-GB"/>
        </w:rPr>
      </w:pPr>
      <w:r w:rsidRPr="00ED6F10">
        <w:rPr>
          <w:rFonts w:eastAsia="Times New Roman"/>
          <w:b/>
          <w:color w:val="000000"/>
          <w:lang w:val="en-GB"/>
        </w:rPr>
        <w:t>AU: If expression levels for a given probe is missing it is set to zero</w:t>
      </w:r>
      <w:r w:rsidR="00F222DB" w:rsidRPr="00ED6F10">
        <w:rPr>
          <w:rFonts w:eastAsia="Times New Roman"/>
          <w:b/>
          <w:color w:val="000000"/>
          <w:lang w:val="en-GB"/>
        </w:rPr>
        <w:t xml:space="preserve"> (median)</w:t>
      </w:r>
      <w:r w:rsidRPr="00ED6F10">
        <w:rPr>
          <w:rFonts w:eastAsia="Times New Roman"/>
          <w:b/>
          <w:color w:val="000000"/>
          <w:lang w:val="en-GB"/>
        </w:rPr>
        <w:t>. We have not tested how this affects classification performance</w:t>
      </w:r>
      <w:r w:rsidR="00044800" w:rsidRPr="00ED6F10">
        <w:rPr>
          <w:rFonts w:eastAsia="Times New Roman"/>
          <w:color w:val="000000"/>
          <w:lang w:val="en-GB"/>
        </w:rPr>
        <w:br/>
      </w:r>
      <w:r w:rsidR="00044800" w:rsidRPr="00ED6F10">
        <w:rPr>
          <w:rFonts w:eastAsia="Times New Roman"/>
          <w:color w:val="000000"/>
          <w:lang w:val="en-GB"/>
        </w:rPr>
        <w:br/>
        <w:t>6. Figure 1 does not seem to accurately reflect the description of the workflow in the text. For instance, does the 'Reference' label refer to the reference set one would input, or to the training sets?</w:t>
      </w:r>
    </w:p>
    <w:p w:rsidR="00F12F4A" w:rsidRPr="00ED6F10" w:rsidRDefault="009A7704" w:rsidP="00044800">
      <w:pPr>
        <w:spacing w:after="240"/>
        <w:rPr>
          <w:rFonts w:eastAsia="Times New Roman"/>
          <w:color w:val="000000"/>
          <w:lang w:val="en-GB"/>
        </w:rPr>
      </w:pPr>
      <w:r w:rsidRPr="009A1593">
        <w:rPr>
          <w:rFonts w:eastAsia="Times New Roman"/>
          <w:b/>
          <w:color w:val="000000"/>
          <w:lang w:val="en-GB"/>
        </w:rPr>
        <w:t xml:space="preserve">AU: </w:t>
      </w:r>
      <w:r w:rsidR="009A1593" w:rsidRPr="009A1593">
        <w:rPr>
          <w:rFonts w:eastAsia="Times New Roman"/>
          <w:b/>
          <w:color w:val="000000"/>
          <w:lang w:val="en-GB"/>
        </w:rPr>
        <w:t>We have altered figure 1 to give a more intuitive representation of the workflow on hemaclass.org</w:t>
      </w:r>
      <w:r w:rsidR="00044800" w:rsidRPr="00ED6F10">
        <w:rPr>
          <w:rFonts w:eastAsia="Times New Roman"/>
          <w:color w:val="000000"/>
          <w:lang w:val="en-GB"/>
        </w:rPr>
        <w:br/>
      </w:r>
      <w:r w:rsidR="00044800" w:rsidRPr="00ED6F10">
        <w:rPr>
          <w:rFonts w:eastAsia="Times New Roman"/>
          <w:color w:val="000000"/>
          <w:lang w:val="en-GB"/>
        </w:rPr>
        <w:br/>
        <w:t>7. Figure 3 appears to be mislabeled</w:t>
      </w:r>
    </w:p>
    <w:p w:rsidR="00042ECE" w:rsidRPr="00ED6F10" w:rsidRDefault="00042ECE" w:rsidP="00044800">
      <w:pPr>
        <w:spacing w:after="240"/>
        <w:rPr>
          <w:rFonts w:eastAsia="Times New Roman"/>
          <w:b/>
          <w:color w:val="000000"/>
          <w:lang w:val="en-GB"/>
        </w:rPr>
      </w:pPr>
      <w:r w:rsidRPr="00ED6F10">
        <w:rPr>
          <w:rFonts w:eastAsia="Times New Roman"/>
          <w:b/>
          <w:color w:val="000000"/>
          <w:lang w:val="en-GB"/>
        </w:rPr>
        <w:t>AU: We have replaced the letter labelling in the figure</w:t>
      </w:r>
    </w:p>
    <w:p w:rsidR="00044800" w:rsidRPr="00ED6F10" w:rsidRDefault="00044800" w:rsidP="00044800">
      <w:pPr>
        <w:spacing w:after="240"/>
        <w:rPr>
          <w:rFonts w:eastAsia="Times New Roman"/>
          <w:b/>
          <w:color w:val="000000"/>
          <w:lang w:val="en-GB"/>
        </w:rPr>
      </w:pPr>
      <w:r w:rsidRPr="00ED6F10">
        <w:rPr>
          <w:rFonts w:eastAsia="Times New Roman"/>
          <w:color w:val="000000"/>
          <w:lang w:val="en-GB"/>
        </w:rPr>
        <w:br/>
      </w:r>
      <w:r w:rsidRPr="00ED6F10">
        <w:rPr>
          <w:rFonts w:eastAsia="Times New Roman"/>
          <w:b/>
          <w:color w:val="000000"/>
          <w:lang w:val="en-GB"/>
        </w:rPr>
        <w:t xml:space="preserve">Reviewer #2: </w:t>
      </w:r>
    </w:p>
    <w:p w:rsidR="00A65502" w:rsidRPr="00ED6F10" w:rsidRDefault="00044800" w:rsidP="00044800">
      <w:pPr>
        <w:spacing w:after="240"/>
        <w:rPr>
          <w:rFonts w:eastAsia="Times New Roman"/>
          <w:color w:val="000000"/>
          <w:lang w:val="en-GB"/>
        </w:rPr>
      </w:pPr>
      <w:r w:rsidRPr="00ED6F10">
        <w:rPr>
          <w:rFonts w:eastAsia="Times New Roman"/>
          <w:color w:val="000000"/>
          <w:lang w:val="en-GB"/>
        </w:rPr>
        <w:t>1. This is an extended work from the authors' earlier publications; It provides a useful and user-friendly tool for non-bioinformatician or non-biostatistician to assess hematological patient data from microarray in terms of drug sensitivity and subtype classification;</w:t>
      </w:r>
    </w:p>
    <w:p w:rsidR="00A65502" w:rsidRPr="00ED6F10" w:rsidRDefault="00044800" w:rsidP="00044800">
      <w:pPr>
        <w:spacing w:after="240"/>
        <w:rPr>
          <w:rFonts w:eastAsia="Times New Roman"/>
          <w:color w:val="000000"/>
          <w:lang w:val="en-GB"/>
        </w:rPr>
      </w:pPr>
      <w:r w:rsidRPr="00ED6F10">
        <w:rPr>
          <w:rFonts w:eastAsia="Times New Roman"/>
          <w:color w:val="000000"/>
          <w:lang w:val="en-GB"/>
        </w:rPr>
        <w:br/>
        <w:t>2. I have tested the usefulness of some functionalities of the online tool. It appears easy to use and user friendly. In terms of classification, it is accurate for class ABC/GCB, but not NC. Though this limitation is adequately discussed in the manuscript.</w:t>
      </w:r>
    </w:p>
    <w:p w:rsidR="00A65502" w:rsidRDefault="00044800" w:rsidP="00044800">
      <w:pPr>
        <w:spacing w:after="240"/>
        <w:rPr>
          <w:rFonts w:eastAsia="Times New Roman"/>
          <w:color w:val="000000"/>
          <w:lang w:val="en-GB"/>
        </w:rPr>
      </w:pPr>
      <w:r w:rsidRPr="00ED6F10">
        <w:rPr>
          <w:rFonts w:eastAsia="Times New Roman"/>
          <w:color w:val="000000"/>
          <w:lang w:val="en-GB"/>
        </w:rPr>
        <w:br/>
        <w:t>3. The term ‘Agreement’ across the manuscript should be replaced by ‘Accuracy’ to avoid confusion with the Cohen’s weighted k, which is another measurement of ‘agreement’;</w:t>
      </w:r>
    </w:p>
    <w:p w:rsidR="004F6406" w:rsidRPr="004F6406" w:rsidRDefault="004F6406" w:rsidP="00044800">
      <w:pPr>
        <w:spacing w:after="240"/>
        <w:rPr>
          <w:rFonts w:eastAsia="Times New Roman"/>
          <w:b/>
          <w:color w:val="000000"/>
          <w:lang w:val="en-GB"/>
        </w:rPr>
      </w:pPr>
      <w:r>
        <w:rPr>
          <w:rFonts w:eastAsia="Times New Roman"/>
          <w:b/>
          <w:color w:val="000000"/>
          <w:lang w:val="en-GB"/>
        </w:rPr>
        <w:lastRenderedPageBreak/>
        <w:t>AU: We have replaced the term.</w:t>
      </w:r>
    </w:p>
    <w:p w:rsidR="00A65502" w:rsidRPr="00ED6F10" w:rsidRDefault="00044800" w:rsidP="00044800">
      <w:pPr>
        <w:spacing w:after="240"/>
        <w:rPr>
          <w:rFonts w:eastAsia="Times New Roman"/>
          <w:color w:val="000000"/>
          <w:lang w:val="en-GB"/>
        </w:rPr>
      </w:pPr>
      <w:r w:rsidRPr="00ED6F10">
        <w:rPr>
          <w:rFonts w:eastAsia="Times New Roman"/>
          <w:color w:val="000000"/>
          <w:lang w:val="en-GB"/>
        </w:rPr>
        <w:br/>
        <w:t>4. Fig. S1B shows log(λ) = -7.29 but it is stated as -7.41 in the main text.</w:t>
      </w:r>
    </w:p>
    <w:p w:rsidR="00CF71B9" w:rsidRPr="00ED6F10" w:rsidRDefault="00CF71B9" w:rsidP="00044800">
      <w:pPr>
        <w:spacing w:after="240"/>
        <w:rPr>
          <w:rFonts w:eastAsia="Times New Roman"/>
          <w:b/>
          <w:color w:val="000000"/>
          <w:lang w:val="en-GB"/>
        </w:rPr>
      </w:pPr>
      <w:r w:rsidRPr="00ED6F10">
        <w:rPr>
          <w:rFonts w:eastAsia="Times New Roman"/>
          <w:b/>
          <w:color w:val="000000"/>
          <w:lang w:val="en-GB"/>
        </w:rPr>
        <w:t>AU: We have replaced the value in the text</w:t>
      </w:r>
    </w:p>
    <w:p w:rsidR="00044800" w:rsidRPr="00ED6F10" w:rsidRDefault="00044800" w:rsidP="00044800">
      <w:pPr>
        <w:spacing w:after="240"/>
        <w:rPr>
          <w:rFonts w:eastAsia="Times New Roman"/>
          <w:color w:val="000000"/>
          <w:lang w:val="en-GB"/>
        </w:rPr>
      </w:pPr>
      <w:r w:rsidRPr="00ED6F10">
        <w:rPr>
          <w:rFonts w:eastAsia="Times New Roman"/>
          <w:color w:val="000000"/>
          <w:lang w:val="en-GB"/>
        </w:rPr>
        <w:br/>
        <w:t>5. The resolution for Figure 2 and 3 is poor. The labeling of figure 2 and 3 are not readable. The letter labeling (A, B, C…) of sub-figure in Figure 3 is incorrect.</w:t>
      </w:r>
    </w:p>
    <w:p w:rsidR="00A1628A" w:rsidRDefault="00A37F1C" w:rsidP="00044800">
      <w:pPr>
        <w:spacing w:after="240"/>
        <w:rPr>
          <w:rFonts w:eastAsia="Times New Roman"/>
          <w:b/>
          <w:color w:val="000000"/>
          <w:lang w:val="en-GB"/>
        </w:rPr>
      </w:pPr>
      <w:r w:rsidRPr="00ED6F10">
        <w:rPr>
          <w:rFonts w:eastAsia="Times New Roman"/>
          <w:b/>
          <w:color w:val="000000"/>
          <w:lang w:val="en-GB"/>
        </w:rPr>
        <w:t xml:space="preserve">AU: </w:t>
      </w:r>
      <w:r w:rsidR="00A1628A">
        <w:rPr>
          <w:rFonts w:eastAsia="Times New Roman"/>
          <w:b/>
          <w:color w:val="000000"/>
          <w:lang w:val="en-GB"/>
        </w:rPr>
        <w:t>We have redone all figures in higher resolution and corrected the letter labelling in Figure 3.</w:t>
      </w:r>
    </w:p>
    <w:p w:rsidR="00A65502" w:rsidRDefault="00044800" w:rsidP="00044800">
      <w:pPr>
        <w:spacing w:after="240"/>
        <w:rPr>
          <w:rFonts w:eastAsia="Times New Roman"/>
          <w:color w:val="000000"/>
          <w:lang w:val="en-GB"/>
        </w:rPr>
      </w:pPr>
      <w:r w:rsidRPr="00ED6F10">
        <w:rPr>
          <w:rFonts w:eastAsia="Times New Roman"/>
          <w:color w:val="000000"/>
          <w:lang w:val="en-GB"/>
        </w:rPr>
        <w:br/>
        <w:t xml:space="preserve">6. The figure and table numbers </w:t>
      </w:r>
      <w:proofErr w:type="gramStart"/>
      <w:r w:rsidRPr="00ED6F10">
        <w:rPr>
          <w:rFonts w:eastAsia="Times New Roman"/>
          <w:color w:val="000000"/>
          <w:lang w:val="en-GB"/>
        </w:rPr>
        <w:t>are not labeled</w:t>
      </w:r>
      <w:proofErr w:type="gramEnd"/>
      <w:r w:rsidRPr="00ED6F10">
        <w:rPr>
          <w:rFonts w:eastAsia="Times New Roman"/>
          <w:color w:val="000000"/>
          <w:lang w:val="en-GB"/>
        </w:rPr>
        <w:t xml:space="preserve"> carefully in the supplemental figures and tables;</w:t>
      </w:r>
    </w:p>
    <w:p w:rsidR="004F6406" w:rsidRPr="004F6406" w:rsidRDefault="004F6406" w:rsidP="00044800">
      <w:pPr>
        <w:spacing w:after="240"/>
        <w:rPr>
          <w:rFonts w:eastAsia="Times New Roman"/>
          <w:b/>
          <w:color w:val="000000"/>
          <w:lang w:val="en-GB"/>
        </w:rPr>
      </w:pPr>
      <w:r w:rsidRPr="004F6406">
        <w:rPr>
          <w:rFonts w:eastAsia="Times New Roman"/>
          <w:b/>
          <w:color w:val="000000"/>
          <w:lang w:val="en-GB"/>
        </w:rPr>
        <w:t>AU: We have corrected the labelling in the supplementary.</w:t>
      </w:r>
    </w:p>
    <w:p w:rsidR="00044800" w:rsidRDefault="00044800" w:rsidP="00044800">
      <w:pPr>
        <w:spacing w:after="240"/>
        <w:rPr>
          <w:rFonts w:eastAsia="Times New Roman"/>
          <w:color w:val="000000"/>
          <w:lang w:val="en-GB"/>
        </w:rPr>
      </w:pPr>
      <w:r w:rsidRPr="00ED6F10">
        <w:rPr>
          <w:rFonts w:eastAsia="Times New Roman"/>
          <w:color w:val="000000"/>
          <w:lang w:val="en-GB"/>
        </w:rPr>
        <w:t>7. The limitations were adequately discussed. However, it is well known that RNAseq is gaining ground against microarray. It is recommended that the authors should discuss the possibility of extension of this work to RNAseq data, which is different type of data from microarray;</w:t>
      </w:r>
    </w:p>
    <w:p w:rsidR="00AD6498" w:rsidRPr="00AD6498" w:rsidRDefault="00AD6498" w:rsidP="00044800">
      <w:pPr>
        <w:spacing w:after="240"/>
        <w:rPr>
          <w:rFonts w:eastAsia="Times New Roman"/>
          <w:b/>
          <w:color w:val="000000"/>
          <w:lang w:val="en-GB"/>
        </w:rPr>
      </w:pPr>
      <w:r w:rsidRPr="00AD6498">
        <w:rPr>
          <w:rFonts w:eastAsia="Times New Roman"/>
          <w:b/>
          <w:color w:val="000000"/>
          <w:lang w:val="en-GB"/>
        </w:rPr>
        <w:t xml:space="preserve">AU: We have added a </w:t>
      </w:r>
      <w:ins w:id="0" w:author="Rasmus Froberg Brøndum  / Region Nordjylland" w:date="2016-08-31T12:00:00Z">
        <w:r w:rsidR="00F44F32">
          <w:rPr>
            <w:rFonts w:eastAsia="Times New Roman"/>
            <w:b/>
            <w:color w:val="000000"/>
            <w:lang w:val="en-GB"/>
          </w:rPr>
          <w:t xml:space="preserve">paragraph </w:t>
        </w:r>
      </w:ins>
      <w:r w:rsidRPr="00AD6498">
        <w:rPr>
          <w:rFonts w:eastAsia="Times New Roman"/>
          <w:b/>
          <w:color w:val="000000"/>
          <w:lang w:val="en-GB"/>
        </w:rPr>
        <w:t>about RNA-</w:t>
      </w:r>
      <w:proofErr w:type="spellStart"/>
      <w:r w:rsidRPr="00AD6498">
        <w:rPr>
          <w:rFonts w:eastAsia="Times New Roman"/>
          <w:b/>
          <w:color w:val="000000"/>
          <w:lang w:val="en-GB"/>
        </w:rPr>
        <w:t>seq</w:t>
      </w:r>
      <w:proofErr w:type="spellEnd"/>
      <w:r w:rsidRPr="00AD6498">
        <w:rPr>
          <w:rFonts w:eastAsia="Times New Roman"/>
          <w:b/>
          <w:color w:val="000000"/>
          <w:lang w:val="en-GB"/>
        </w:rPr>
        <w:t xml:space="preserve"> and possibilities for adapting HemaClass to this technology in the discussion.</w:t>
      </w:r>
      <w:bookmarkStart w:id="1" w:name="_GoBack"/>
      <w:bookmarkEnd w:id="1"/>
    </w:p>
    <w:p w:rsidR="00044800" w:rsidRPr="00ED6F10" w:rsidRDefault="00044800">
      <w:pPr>
        <w:rPr>
          <w:lang w:val="en-GB"/>
        </w:rPr>
      </w:pPr>
    </w:p>
    <w:sectPr w:rsidR="00044800" w:rsidRPr="00ED6F10" w:rsidSect="000F6EA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smus Froberg Brøndum  / Region Nordjylland">
    <w15:presenceInfo w15:providerId="AD" w15:userId="S-1-5-21-1673736473-632763291-1232828436-64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800"/>
    <w:rsid w:val="00010707"/>
    <w:rsid w:val="00042ECE"/>
    <w:rsid w:val="00044800"/>
    <w:rsid w:val="00093208"/>
    <w:rsid w:val="000F6EA7"/>
    <w:rsid w:val="001E35FE"/>
    <w:rsid w:val="001F0430"/>
    <w:rsid w:val="00311845"/>
    <w:rsid w:val="004802D4"/>
    <w:rsid w:val="004F6406"/>
    <w:rsid w:val="005454CE"/>
    <w:rsid w:val="00651B14"/>
    <w:rsid w:val="00727942"/>
    <w:rsid w:val="00782586"/>
    <w:rsid w:val="00893168"/>
    <w:rsid w:val="009938DA"/>
    <w:rsid w:val="009A1593"/>
    <w:rsid w:val="009A7704"/>
    <w:rsid w:val="009E565E"/>
    <w:rsid w:val="00A1628A"/>
    <w:rsid w:val="00A37F1C"/>
    <w:rsid w:val="00A54C07"/>
    <w:rsid w:val="00A65502"/>
    <w:rsid w:val="00AD6498"/>
    <w:rsid w:val="00CD7E88"/>
    <w:rsid w:val="00CF71B9"/>
    <w:rsid w:val="00E179A3"/>
    <w:rsid w:val="00ED6BB0"/>
    <w:rsid w:val="00ED6F10"/>
    <w:rsid w:val="00F048A2"/>
    <w:rsid w:val="00F12F4A"/>
    <w:rsid w:val="00F222DB"/>
    <w:rsid w:val="00F44F32"/>
    <w:rsid w:val="00FD7D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765A7F-20BD-4FDB-842A-C9743D1DA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EA7"/>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044800"/>
    <w:pPr>
      <w:ind w:left="720"/>
      <w:contextualSpacing/>
    </w:pPr>
  </w:style>
  <w:style w:type="character" w:styleId="Kommentarhenvisning">
    <w:name w:val="annotation reference"/>
    <w:basedOn w:val="Standardskrifttypeiafsnit"/>
    <w:uiPriority w:val="99"/>
    <w:semiHidden/>
    <w:unhideWhenUsed/>
    <w:rsid w:val="00CD7E88"/>
    <w:rPr>
      <w:sz w:val="16"/>
      <w:szCs w:val="16"/>
    </w:rPr>
  </w:style>
  <w:style w:type="paragraph" w:styleId="Kommentartekst">
    <w:name w:val="annotation text"/>
    <w:basedOn w:val="Normal"/>
    <w:link w:val="KommentartekstTegn"/>
    <w:uiPriority w:val="99"/>
    <w:semiHidden/>
    <w:unhideWhenUsed/>
    <w:rsid w:val="00CD7E88"/>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CD7E88"/>
    <w:rPr>
      <w:sz w:val="20"/>
      <w:szCs w:val="20"/>
    </w:rPr>
  </w:style>
  <w:style w:type="paragraph" w:styleId="Kommentaremne">
    <w:name w:val="annotation subject"/>
    <w:basedOn w:val="Kommentartekst"/>
    <w:next w:val="Kommentartekst"/>
    <w:link w:val="KommentaremneTegn"/>
    <w:uiPriority w:val="99"/>
    <w:semiHidden/>
    <w:unhideWhenUsed/>
    <w:rsid w:val="00CD7E88"/>
    <w:rPr>
      <w:b/>
      <w:bCs/>
    </w:rPr>
  </w:style>
  <w:style w:type="character" w:customStyle="1" w:styleId="KommentaremneTegn">
    <w:name w:val="Kommentaremne Tegn"/>
    <w:basedOn w:val="KommentartekstTegn"/>
    <w:link w:val="Kommentaremne"/>
    <w:uiPriority w:val="99"/>
    <w:semiHidden/>
    <w:rsid w:val="00CD7E88"/>
    <w:rPr>
      <w:b/>
      <w:bCs/>
      <w:sz w:val="20"/>
      <w:szCs w:val="20"/>
    </w:rPr>
  </w:style>
  <w:style w:type="paragraph" w:styleId="Markeringsbobletekst">
    <w:name w:val="Balloon Text"/>
    <w:basedOn w:val="Normal"/>
    <w:link w:val="MarkeringsbobletekstTegn"/>
    <w:uiPriority w:val="99"/>
    <w:semiHidden/>
    <w:unhideWhenUsed/>
    <w:rsid w:val="00CD7E88"/>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CD7E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04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1416</Words>
  <Characters>8643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Region Nordjylland</Company>
  <LinksUpToDate>false</LinksUpToDate>
  <CharactersWithSpaces>10039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 Froberg Brøndum  / Region Nordjylland</dc:creator>
  <cp:lastModifiedBy>Rasmus Froberg Brøndum  / Region Nordjylland</cp:lastModifiedBy>
  <cp:revision>5</cp:revision>
  <dcterms:created xsi:type="dcterms:W3CDTF">2016-08-30T09:16:00Z</dcterms:created>
  <dcterms:modified xsi:type="dcterms:W3CDTF">2016-08-31T10:05:00Z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da-DK</vt:lpwstr>
  </property>
  <property fmtid="{D5CDD505-2E9C-101B-9397-08002B2CF9AE}" pid="3" name="ContentRemapped">
    <vt:lpwstr>true</vt:lpwstr>
  </property>
</Properties>
</file>